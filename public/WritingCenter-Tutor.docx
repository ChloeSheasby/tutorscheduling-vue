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9B73" w14:textId="77777777" w:rsidR="001C49DD" w:rsidRPr="0041166B" w:rsidRDefault="001C49DD" w:rsidP="001C49DD">
      <w:pPr>
        <w:rPr>
          <w:rFonts w:ascii="Ebrima" w:hAnsi="Ebrima"/>
          <w:b/>
          <w:bCs/>
          <w:sz w:val="24"/>
          <w:rPrChange w:id="0" w:author="Microsoft Office User" w:date="2022-07-26T17:29:00Z">
            <w:rPr>
              <w:rFonts w:ascii="Ebrima" w:hAnsi="Ebrima"/>
              <w:sz w:val="24"/>
            </w:rPr>
          </w:rPrChange>
        </w:rPr>
      </w:pPr>
      <w:r w:rsidRPr="0041166B">
        <w:rPr>
          <w:rFonts w:ascii="Ebrima" w:hAnsi="Ebrima"/>
          <w:b/>
          <w:bCs/>
          <w:sz w:val="24"/>
          <w:rPrChange w:id="1" w:author="Microsoft Office User" w:date="2022-07-26T17:29:00Z">
            <w:rPr>
              <w:rFonts w:ascii="Ebrima" w:hAnsi="Ebrima"/>
              <w:sz w:val="24"/>
            </w:rPr>
          </w:rPrChange>
        </w:rPr>
        <w:t>Writing Center Tutor Position</w:t>
      </w:r>
    </w:p>
    <w:p w14:paraId="13745EC6" w14:textId="77777777" w:rsidR="001C49DD" w:rsidRPr="00B56C2A" w:rsidRDefault="001C49DD" w:rsidP="001C49DD">
      <w:pPr>
        <w:rPr>
          <w:rFonts w:ascii="Ebrima" w:hAnsi="Ebrima"/>
          <w:sz w:val="24"/>
        </w:rPr>
      </w:pPr>
    </w:p>
    <w:p w14:paraId="72649D28" w14:textId="77777777" w:rsidR="001C49DD" w:rsidRPr="00B56C2A" w:rsidRDefault="001C49DD" w:rsidP="001C49DD">
      <w:p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Writing Center tutors meet with OC students in one-on-one consultations either in-person or online to offer informed writing advice. In addition to this primary task, tutors act as representatives of the Writer’s Block and of good writing on campus.</w:t>
      </w:r>
    </w:p>
    <w:p w14:paraId="18EDEF76" w14:textId="77777777" w:rsidR="001C49DD" w:rsidRPr="00B56C2A" w:rsidRDefault="001C49DD" w:rsidP="001C49DD">
      <w:pPr>
        <w:rPr>
          <w:rFonts w:ascii="Ebrima" w:hAnsi="Ebrima"/>
          <w:sz w:val="24"/>
        </w:rPr>
      </w:pPr>
    </w:p>
    <w:p w14:paraId="7B0832F1" w14:textId="77777777" w:rsidR="001C49DD" w:rsidRPr="00B56C2A" w:rsidRDefault="001C49DD" w:rsidP="001C49DD">
      <w:p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Tutors must meet the following expectations:</w:t>
      </w:r>
    </w:p>
    <w:p w14:paraId="049746C8" w14:textId="77777777" w:rsidR="001C49DD" w:rsidRPr="00B56C2A" w:rsidRDefault="001C49DD" w:rsidP="001C49DD">
      <w:pPr>
        <w:rPr>
          <w:rFonts w:ascii="Ebrima" w:hAnsi="Ebrima"/>
          <w:sz w:val="24"/>
        </w:rPr>
      </w:pPr>
    </w:p>
    <w:p w14:paraId="3A832A9E" w14:textId="77777777" w:rsidR="001C49DD" w:rsidRPr="00B56C2A" w:rsidRDefault="001C49DD" w:rsidP="001C49DD">
      <w:p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Before at the Beginning of the Semester</w:t>
      </w:r>
    </w:p>
    <w:p w14:paraId="5506BF92" w14:textId="77777777" w:rsidR="001C49DD" w:rsidRPr="00B56C2A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Provide their schedule to the Writing Center Student Director within a week of being emailed before both fall and spring semesters.</w:t>
      </w:r>
    </w:p>
    <w:p w14:paraId="7EF02B83" w14:textId="77777777" w:rsidR="001C49DD" w:rsidRPr="00B56C2A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Send the Student Director an image and brief bio at the beginning of the fall term.</w:t>
      </w:r>
    </w:p>
    <w:p w14:paraId="5EC23ADF" w14:textId="77777777" w:rsidR="001C49DD" w:rsidRPr="00B56C2A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Compose a list of tutoring goals during the first week of classes during each term.</w:t>
      </w:r>
    </w:p>
    <w:p w14:paraId="5C5967A2" w14:textId="77777777" w:rsidR="001C49DD" w:rsidRPr="00B56C2A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Post Writing Center flyers on campus at the tutor’s assigned location.</w:t>
      </w:r>
    </w:p>
    <w:p w14:paraId="6CE99DE5" w14:textId="77777777" w:rsidR="001C49DD" w:rsidRPr="00B56C2A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Make at least one announcement per term in one of their classes for the Writing Center.</w:t>
      </w:r>
    </w:p>
    <w:p w14:paraId="595B578C" w14:textId="77777777" w:rsidR="001C49DD" w:rsidRPr="00B56C2A" w:rsidRDefault="001C49DD" w:rsidP="001C49DD">
      <w:pPr>
        <w:rPr>
          <w:rFonts w:ascii="Ebrima" w:hAnsi="Ebrima"/>
          <w:sz w:val="24"/>
        </w:rPr>
      </w:pPr>
    </w:p>
    <w:p w14:paraId="203A6B5B" w14:textId="77777777" w:rsidR="001C49DD" w:rsidRPr="00B56C2A" w:rsidRDefault="001C49DD" w:rsidP="001C49DD">
      <w:p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During the Semester</w:t>
      </w:r>
    </w:p>
    <w:p w14:paraId="7C353F32" w14:textId="77777777" w:rsidR="001C49DD" w:rsidRPr="00B56C2A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Read for, participate in, and attend the weekly professionalizing meeting, scheduled at a time when the tutor said s/he would be available. Absences from meetings should be communicated with the Student Director and/or the Director in advance of the meeting.</w:t>
      </w:r>
    </w:p>
    <w:p w14:paraId="21C669C3" w14:textId="77777777" w:rsidR="001C49DD" w:rsidRPr="00B56C2A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Attend all their scheduled tutoring slots. Planned absences should be communicated in advance with the Student Director and/or the Director.</w:t>
      </w:r>
    </w:p>
    <w:p w14:paraId="53D41669" w14:textId="535A538F" w:rsidR="001C49DD" w:rsidDel="008D41D7" w:rsidRDefault="008D41D7" w:rsidP="001C49DD">
      <w:pPr>
        <w:numPr>
          <w:ilvl w:val="0"/>
          <w:numId w:val="1"/>
        </w:numPr>
        <w:rPr>
          <w:del w:id="2" w:author="Microsoft Office User" w:date="2022-07-22T11:44:00Z"/>
          <w:rFonts w:ascii="Ebrima" w:hAnsi="Ebrima"/>
          <w:sz w:val="24"/>
        </w:rPr>
      </w:pPr>
      <w:ins w:id="3" w:author="Microsoft Office User" w:date="2022-07-22T11:47:00Z">
        <w:r>
          <w:rPr>
            <w:rFonts w:ascii="Ebrima" w:hAnsi="Ebrima"/>
            <w:sz w:val="24"/>
          </w:rPr>
          <w:t xml:space="preserve">Use the Tutor Scheduling system to post their availabilities, </w:t>
        </w:r>
        <w:del w:id="4" w:author="Nathan Shank" w:date="2022-07-22T15:17:00Z">
          <w:r w:rsidDel="00B85B5E">
            <w:rPr>
              <w:rFonts w:ascii="Ebrima" w:hAnsi="Ebrima"/>
              <w:sz w:val="24"/>
            </w:rPr>
            <w:delText>cancleations</w:delText>
          </w:r>
        </w:del>
      </w:ins>
      <w:ins w:id="5" w:author="Nathan Shank" w:date="2022-07-22T15:17:00Z">
        <w:r w:rsidR="00B85B5E">
          <w:rPr>
            <w:rFonts w:ascii="Ebrima" w:hAnsi="Ebrima"/>
            <w:sz w:val="24"/>
          </w:rPr>
          <w:t>cancelations</w:t>
        </w:r>
      </w:ins>
      <w:ins w:id="6" w:author="Microsoft Office User" w:date="2022-07-22T11:47:00Z">
        <w:r>
          <w:rPr>
            <w:rFonts w:ascii="Ebrima" w:hAnsi="Ebrima"/>
            <w:sz w:val="24"/>
          </w:rPr>
          <w:t xml:space="preserve"> of any appointments and provide feedback on sessions.</w:t>
        </w:r>
      </w:ins>
      <w:del w:id="7" w:author="Microsoft Office User" w:date="2022-07-22T11:44:00Z">
        <w:r w:rsidR="001C49DD" w:rsidRPr="00B56C2A" w:rsidDel="008D41D7">
          <w:rPr>
            <w:rFonts w:ascii="Ebrima" w:hAnsi="Ebrima"/>
            <w:sz w:val="24"/>
          </w:rPr>
          <w:delText>Send an email in advance of each tutoring consultation, copying the writer’s block email address.</w:delText>
        </w:r>
      </w:del>
    </w:p>
    <w:p w14:paraId="7C81ECB0" w14:textId="77777777" w:rsidR="008D41D7" w:rsidRPr="00B56C2A" w:rsidRDefault="008D41D7" w:rsidP="001C49DD">
      <w:pPr>
        <w:numPr>
          <w:ilvl w:val="0"/>
          <w:numId w:val="1"/>
        </w:numPr>
        <w:rPr>
          <w:ins w:id="8" w:author="Microsoft Office User" w:date="2022-07-22T11:47:00Z"/>
          <w:rFonts w:ascii="Ebrima" w:hAnsi="Ebrima"/>
          <w:sz w:val="24"/>
        </w:rPr>
      </w:pPr>
    </w:p>
    <w:p w14:paraId="0A6C994F" w14:textId="39FB529E" w:rsidR="001C49DD" w:rsidDel="008D41D7" w:rsidRDefault="008D41D7" w:rsidP="001C49DD">
      <w:pPr>
        <w:numPr>
          <w:ilvl w:val="0"/>
          <w:numId w:val="1"/>
        </w:numPr>
        <w:rPr>
          <w:del w:id="9" w:author="Microsoft Office User" w:date="2022-07-22T11:44:00Z"/>
          <w:rFonts w:ascii="Ebrima" w:hAnsi="Ebrima"/>
          <w:sz w:val="24"/>
        </w:rPr>
      </w:pPr>
      <w:ins w:id="10" w:author="Microsoft Office User" w:date="2022-07-22T11:45:00Z">
        <w:r>
          <w:rPr>
            <w:rFonts w:ascii="Ebrima" w:hAnsi="Ebrima"/>
            <w:sz w:val="24"/>
          </w:rPr>
          <w:t xml:space="preserve">Keep their availabilities update in the Tutor Scheduling system for </w:t>
        </w:r>
        <w:del w:id="11" w:author="Nathan Shank" w:date="2022-07-22T15:18:00Z">
          <w:r w:rsidDel="00B85B5E">
            <w:rPr>
              <w:rFonts w:ascii="Ebrima" w:hAnsi="Ebrima"/>
              <w:sz w:val="24"/>
            </w:rPr>
            <w:delText xml:space="preserve">the next </w:delText>
          </w:r>
        </w:del>
        <w:r>
          <w:rPr>
            <w:rFonts w:ascii="Ebrima" w:hAnsi="Ebrima"/>
            <w:sz w:val="24"/>
          </w:rPr>
          <w:t>4 weeks</w:t>
        </w:r>
      </w:ins>
      <w:ins w:id="12" w:author="Nathan Shank" w:date="2022-07-22T15:18:00Z">
        <w:r w:rsidR="00B85B5E">
          <w:rPr>
            <w:rFonts w:ascii="Ebrima" w:hAnsi="Ebrima"/>
            <w:sz w:val="24"/>
          </w:rPr>
          <w:t xml:space="preserve"> in advance</w:t>
        </w:r>
      </w:ins>
      <w:ins w:id="13" w:author="Microsoft Office User" w:date="2022-07-22T11:45:00Z">
        <w:r>
          <w:rPr>
            <w:rFonts w:ascii="Ebrima" w:hAnsi="Ebrima"/>
            <w:sz w:val="24"/>
          </w:rPr>
          <w:t>.</w:t>
        </w:r>
      </w:ins>
      <w:del w:id="14" w:author="Microsoft Office User" w:date="2022-07-22T11:44:00Z">
        <w:r w:rsidR="001C49DD" w:rsidRPr="00B56C2A" w:rsidDel="008D41D7">
          <w:rPr>
            <w:rFonts w:ascii="Ebrima" w:hAnsi="Ebrima"/>
            <w:sz w:val="24"/>
          </w:rPr>
          <w:delText>Send a follow-up email after each tutoring consultations, copying the writer’s block email address.</w:delText>
        </w:r>
      </w:del>
    </w:p>
    <w:p w14:paraId="590E973C" w14:textId="2B8AA501" w:rsidR="008D41D7" w:rsidRPr="008D41D7" w:rsidRDefault="008D41D7" w:rsidP="008D41D7">
      <w:pPr>
        <w:numPr>
          <w:ilvl w:val="0"/>
          <w:numId w:val="1"/>
        </w:numPr>
        <w:rPr>
          <w:ins w:id="15" w:author="Microsoft Office User" w:date="2022-07-22T11:45:00Z"/>
          <w:rFonts w:ascii="Ebrima" w:hAnsi="Ebrima"/>
          <w:sz w:val="24"/>
        </w:rPr>
      </w:pPr>
    </w:p>
    <w:p w14:paraId="34BBE3B6" w14:textId="225D944D" w:rsidR="008D41D7" w:rsidRPr="00B56C2A" w:rsidRDefault="008D41D7" w:rsidP="001C49DD">
      <w:pPr>
        <w:numPr>
          <w:ilvl w:val="0"/>
          <w:numId w:val="1"/>
        </w:numPr>
        <w:rPr>
          <w:ins w:id="16" w:author="Microsoft Office User" w:date="2022-07-22T11:45:00Z"/>
          <w:rFonts w:ascii="Ebrima" w:hAnsi="Ebrima"/>
          <w:sz w:val="24"/>
        </w:rPr>
      </w:pPr>
      <w:ins w:id="17" w:author="Microsoft Office User" w:date="2022-07-22T11:46:00Z">
        <w:r>
          <w:rPr>
            <w:rFonts w:ascii="Ebrima" w:hAnsi="Ebrima"/>
            <w:sz w:val="24"/>
          </w:rPr>
          <w:t xml:space="preserve">Provide tutor session </w:t>
        </w:r>
        <w:del w:id="18" w:author="Nathan Shank" w:date="2022-07-22T15:18:00Z">
          <w:r w:rsidDel="00B85B5E">
            <w:rPr>
              <w:rFonts w:ascii="Ebrima" w:hAnsi="Ebrima"/>
              <w:sz w:val="24"/>
            </w:rPr>
            <w:delText>feed back</w:delText>
          </w:r>
        </w:del>
      </w:ins>
      <w:ins w:id="19" w:author="Nathan Shank" w:date="2022-07-22T15:18:00Z">
        <w:r w:rsidR="00B85B5E">
          <w:rPr>
            <w:rFonts w:ascii="Ebrima" w:hAnsi="Ebrima"/>
            <w:sz w:val="24"/>
          </w:rPr>
          <w:t>feedback</w:t>
        </w:r>
      </w:ins>
      <w:ins w:id="20" w:author="Microsoft Office User" w:date="2022-07-22T11:46:00Z">
        <w:r>
          <w:rPr>
            <w:rFonts w:ascii="Ebrima" w:hAnsi="Ebrima"/>
            <w:sz w:val="24"/>
          </w:rPr>
          <w:t xml:space="preserve"> for each session in the Tutor Scheduling system </w:t>
        </w:r>
        <w:del w:id="21" w:author="Nathan Shank" w:date="2022-07-22T15:18:00Z">
          <w:r w:rsidDel="00B85B5E">
            <w:rPr>
              <w:rFonts w:ascii="Ebrima" w:hAnsi="Ebrima"/>
              <w:sz w:val="24"/>
            </w:rPr>
            <w:delText>with in</w:delText>
          </w:r>
        </w:del>
      </w:ins>
      <w:ins w:id="22" w:author="Nathan Shank" w:date="2022-07-22T15:18:00Z">
        <w:r w:rsidR="00B85B5E">
          <w:rPr>
            <w:rFonts w:ascii="Ebrima" w:hAnsi="Ebrima"/>
            <w:sz w:val="24"/>
          </w:rPr>
          <w:t>within</w:t>
        </w:r>
      </w:ins>
      <w:ins w:id="23" w:author="Microsoft Office User" w:date="2022-07-22T11:46:00Z">
        <w:r>
          <w:rPr>
            <w:rFonts w:ascii="Ebrima" w:hAnsi="Ebrima"/>
            <w:sz w:val="24"/>
          </w:rPr>
          <w:t xml:space="preserve"> a day of completing the session.</w:t>
        </w:r>
      </w:ins>
    </w:p>
    <w:p w14:paraId="0342130A" w14:textId="35E19BC7" w:rsidR="001C49DD" w:rsidRPr="00B56C2A" w:rsidDel="008D41D7" w:rsidRDefault="001C49DD" w:rsidP="001C49DD">
      <w:pPr>
        <w:numPr>
          <w:ilvl w:val="1"/>
          <w:numId w:val="1"/>
        </w:numPr>
        <w:rPr>
          <w:del w:id="24" w:author="Microsoft Office User" w:date="2022-07-22T11:44:00Z"/>
          <w:rFonts w:ascii="Ebrima" w:hAnsi="Ebrima"/>
          <w:sz w:val="24"/>
        </w:rPr>
      </w:pPr>
      <w:del w:id="25" w:author="Microsoft Office User" w:date="2022-07-22T11:44:00Z">
        <w:r w:rsidRPr="00B56C2A" w:rsidDel="008D41D7">
          <w:rPr>
            <w:rFonts w:ascii="Ebrima" w:hAnsi="Ebrima"/>
            <w:sz w:val="24"/>
          </w:rPr>
          <w:delText>The follow-up email should contain a link to the brief survey.</w:delText>
        </w:r>
      </w:del>
    </w:p>
    <w:p w14:paraId="18E127F9" w14:textId="77777777" w:rsidR="001C49DD" w:rsidRPr="00B56C2A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Submit their timesheets weekly before the 12am Monday biweekly deadline.</w:t>
      </w:r>
    </w:p>
    <w:p w14:paraId="10C73DED" w14:textId="77777777" w:rsidR="001C49DD" w:rsidRPr="00B56C2A" w:rsidRDefault="001C49DD" w:rsidP="001C49DD">
      <w:pPr>
        <w:rPr>
          <w:rFonts w:ascii="Ebrima" w:hAnsi="Ebrima"/>
          <w:sz w:val="24"/>
        </w:rPr>
      </w:pPr>
    </w:p>
    <w:p w14:paraId="469F55A2" w14:textId="77777777" w:rsidR="001C49DD" w:rsidRPr="00B56C2A" w:rsidRDefault="001C49DD" w:rsidP="001C49DD">
      <w:p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At the End of the Semester</w:t>
      </w:r>
    </w:p>
    <w:p w14:paraId="69A50BF4" w14:textId="77777777" w:rsidR="001C49DD" w:rsidRPr="00B56C2A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Evaluate themselves in a 250 word reflection at the end of each term, submitted to the Director.</w:t>
      </w:r>
    </w:p>
    <w:p w14:paraId="7BC88340" w14:textId="77777777" w:rsidR="001C49DD" w:rsidRPr="00B56C2A" w:rsidDel="00B86D4E" w:rsidRDefault="001C49DD" w:rsidP="001C49DD">
      <w:pPr>
        <w:numPr>
          <w:ilvl w:val="0"/>
          <w:numId w:val="1"/>
        </w:numPr>
        <w:rPr>
          <w:del w:id="26" w:author="Chloe Sheasby" w:date="2023-01-02T21:58:00Z"/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Meet with the Director at the end of the spring term to evaluate their performance and completion of goals.</w:t>
      </w:r>
    </w:p>
    <w:p w14:paraId="566038DE" w14:textId="77777777" w:rsidR="001C49DD" w:rsidRPr="00B86D4E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  <w:pPrChange w:id="27" w:author="Chloe Sheasby" w:date="2023-01-02T21:58:00Z">
          <w:pPr/>
        </w:pPrChange>
      </w:pPr>
    </w:p>
    <w:p w14:paraId="447277FC" w14:textId="77777777" w:rsidR="001C49DD" w:rsidRPr="00B56C2A" w:rsidRDefault="001C49DD" w:rsidP="001C49DD">
      <w:p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lastRenderedPageBreak/>
        <w:t>Other Tasks</w:t>
      </w:r>
    </w:p>
    <w:p w14:paraId="7671E87E" w14:textId="77777777" w:rsidR="001C49DD" w:rsidRPr="00B56C2A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Be available to participate in Shut Up and Write.</w:t>
      </w:r>
    </w:p>
    <w:p w14:paraId="0AF123D6" w14:textId="77777777" w:rsidR="001C49DD" w:rsidRPr="00B56C2A" w:rsidRDefault="001C49DD" w:rsidP="001C49DD">
      <w:pPr>
        <w:numPr>
          <w:ilvl w:val="0"/>
          <w:numId w:val="1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Lead one week’s professionalizing meeting in the spring term.</w:t>
      </w:r>
    </w:p>
    <w:p w14:paraId="5FF8782C" w14:textId="77777777" w:rsidR="001C49DD" w:rsidRPr="00B56C2A" w:rsidRDefault="001C49DD" w:rsidP="001C49DD">
      <w:pPr>
        <w:rPr>
          <w:rFonts w:ascii="Ebrima" w:hAnsi="Ebrima"/>
          <w:sz w:val="24"/>
        </w:rPr>
      </w:pPr>
    </w:p>
    <w:p w14:paraId="5A2708FF" w14:textId="77777777" w:rsidR="001C49DD" w:rsidRPr="00B56C2A" w:rsidRDefault="001C49DD" w:rsidP="001C49DD">
      <w:p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Additionally, new tutors must</w:t>
      </w:r>
    </w:p>
    <w:p w14:paraId="269116C0" w14:textId="77777777" w:rsidR="001C49DD" w:rsidRPr="00B56C2A" w:rsidRDefault="001C49DD" w:rsidP="001C49DD">
      <w:pPr>
        <w:numPr>
          <w:ilvl w:val="0"/>
          <w:numId w:val="2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Shadow at least two appointments by veteran tutors before they begin tutoring.</w:t>
      </w:r>
    </w:p>
    <w:p w14:paraId="27227DBF" w14:textId="77777777" w:rsidR="001C49DD" w:rsidRPr="00B56C2A" w:rsidRDefault="001C49DD" w:rsidP="001C49DD">
      <w:pPr>
        <w:numPr>
          <w:ilvl w:val="0"/>
          <w:numId w:val="2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Compose a 250 word reflection of each experience in which they evaluate the strengths and weaknesses of the veteran tutor’s tutoring strategies.</w:t>
      </w:r>
    </w:p>
    <w:p w14:paraId="713ED27D" w14:textId="77777777" w:rsidR="001C49DD" w:rsidRPr="00B56C2A" w:rsidRDefault="001C49DD" w:rsidP="001C49DD">
      <w:pPr>
        <w:numPr>
          <w:ilvl w:val="0"/>
          <w:numId w:val="2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Read and complete exercises in at least 4 chapters from a grammar handbook, to be decided by the Director and the tutor.</w:t>
      </w:r>
    </w:p>
    <w:p w14:paraId="121DF7E7" w14:textId="77777777" w:rsidR="001C49DD" w:rsidRPr="00B56C2A" w:rsidRDefault="001C49DD" w:rsidP="001C49DD">
      <w:pPr>
        <w:rPr>
          <w:rFonts w:ascii="Ebrima" w:hAnsi="Ebrima"/>
          <w:sz w:val="24"/>
        </w:rPr>
      </w:pPr>
    </w:p>
    <w:p w14:paraId="22BC2160" w14:textId="77777777" w:rsidR="001C49DD" w:rsidRPr="00B56C2A" w:rsidRDefault="001C49DD" w:rsidP="001C49DD">
      <w:p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Note that failure to meet any of these expectations is grounds for being suspended or dismissed as a tutor.</w:t>
      </w:r>
    </w:p>
    <w:p w14:paraId="26592C27" w14:textId="77777777" w:rsidR="001C49DD" w:rsidRPr="00B56C2A" w:rsidRDefault="001C49DD" w:rsidP="001C49DD">
      <w:pPr>
        <w:rPr>
          <w:rFonts w:ascii="Ebrima" w:hAnsi="Ebrima"/>
          <w:sz w:val="24"/>
        </w:rPr>
      </w:pPr>
    </w:p>
    <w:p w14:paraId="45FFAA8F" w14:textId="77777777" w:rsidR="001C49DD" w:rsidRPr="00B56C2A" w:rsidRDefault="001C49DD" w:rsidP="001C49DD">
      <w:p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Additional possible tasks of the tutor include:</w:t>
      </w:r>
    </w:p>
    <w:p w14:paraId="7C3F1A58" w14:textId="77777777" w:rsidR="001C49DD" w:rsidRPr="00B56C2A" w:rsidRDefault="001C49DD" w:rsidP="001C49DD">
      <w:pPr>
        <w:numPr>
          <w:ilvl w:val="0"/>
          <w:numId w:val="4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Suggesting ideas for improving the Writing Center</w:t>
      </w:r>
    </w:p>
    <w:p w14:paraId="1BE29F7A" w14:textId="77777777" w:rsidR="001C49DD" w:rsidRPr="00B56C2A" w:rsidRDefault="001C49DD" w:rsidP="001C49DD">
      <w:pPr>
        <w:numPr>
          <w:ilvl w:val="0"/>
          <w:numId w:val="4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Leading workshops on specific writing techniques</w:t>
      </w:r>
    </w:p>
    <w:p w14:paraId="600CC863" w14:textId="77777777" w:rsidR="001C49DD" w:rsidRPr="00B56C2A" w:rsidRDefault="001C49DD" w:rsidP="001C49DD">
      <w:pPr>
        <w:rPr>
          <w:rFonts w:ascii="Ebrima" w:hAnsi="Ebrima"/>
          <w:sz w:val="24"/>
        </w:rPr>
      </w:pPr>
    </w:p>
    <w:p w14:paraId="6570593A" w14:textId="77777777" w:rsidR="001C49DD" w:rsidRPr="00B56C2A" w:rsidRDefault="001C49DD" w:rsidP="001C49DD">
      <w:p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Tutors should count the following times in their weekly hours:</w:t>
      </w:r>
    </w:p>
    <w:p w14:paraId="221BE90E" w14:textId="77777777" w:rsidR="001C49DD" w:rsidRPr="00B56C2A" w:rsidRDefault="001C49DD" w:rsidP="001C49DD">
      <w:pPr>
        <w:numPr>
          <w:ilvl w:val="0"/>
          <w:numId w:val="3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All hours spent tutoring, according to the semester’s schedule</w:t>
      </w:r>
    </w:p>
    <w:p w14:paraId="23C86F8A" w14:textId="77777777" w:rsidR="001C49DD" w:rsidRPr="00B56C2A" w:rsidRDefault="001C49DD" w:rsidP="001C49DD">
      <w:pPr>
        <w:numPr>
          <w:ilvl w:val="0"/>
          <w:numId w:val="3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The weekly meeting (45 minutes)</w:t>
      </w:r>
    </w:p>
    <w:p w14:paraId="5B6BD67A" w14:textId="77777777" w:rsidR="001C49DD" w:rsidRPr="00B56C2A" w:rsidRDefault="001C49DD" w:rsidP="001C49DD">
      <w:pPr>
        <w:numPr>
          <w:ilvl w:val="0"/>
          <w:numId w:val="3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Time spent reading for the weekly meeting (when assigned; a reasonable amount of focused time)</w:t>
      </w:r>
    </w:p>
    <w:p w14:paraId="530FDBE3" w14:textId="77777777" w:rsidR="001C49DD" w:rsidRPr="00B56C2A" w:rsidRDefault="001C49DD" w:rsidP="001C49DD">
      <w:pPr>
        <w:numPr>
          <w:ilvl w:val="0"/>
          <w:numId w:val="3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Time spent working at Shut Up and Write</w:t>
      </w:r>
    </w:p>
    <w:p w14:paraId="22737DF1" w14:textId="77777777" w:rsidR="001C49DD" w:rsidRPr="00B56C2A" w:rsidRDefault="001C49DD" w:rsidP="001C49DD">
      <w:pPr>
        <w:numPr>
          <w:ilvl w:val="0"/>
          <w:numId w:val="3"/>
        </w:numPr>
        <w:rPr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Time spent preparing for leading a weekly meeting</w:t>
      </w:r>
    </w:p>
    <w:p w14:paraId="43B33E4C" w14:textId="0E93AE86" w:rsidR="001C49DD" w:rsidRDefault="001C49DD" w:rsidP="001C49DD">
      <w:pPr>
        <w:numPr>
          <w:ilvl w:val="0"/>
          <w:numId w:val="3"/>
        </w:numPr>
        <w:rPr>
          <w:ins w:id="28" w:author="Chloe Sheasby" w:date="2023-01-02T21:58:00Z"/>
          <w:rFonts w:ascii="Ebrima" w:hAnsi="Ebrima"/>
          <w:sz w:val="24"/>
        </w:rPr>
      </w:pPr>
      <w:r w:rsidRPr="00B56C2A">
        <w:rPr>
          <w:rFonts w:ascii="Ebrima" w:hAnsi="Ebrima"/>
          <w:sz w:val="24"/>
        </w:rPr>
        <w:t>Time spent planning and leading a workshop or other event</w:t>
      </w:r>
    </w:p>
    <w:p w14:paraId="529B0AE4" w14:textId="3D1D8F2B" w:rsidR="00B86D4E" w:rsidRDefault="00B86D4E" w:rsidP="00B86D4E">
      <w:pPr>
        <w:rPr>
          <w:ins w:id="29" w:author="Chloe Sheasby" w:date="2023-01-02T21:58:00Z"/>
          <w:rFonts w:ascii="Ebrima" w:hAnsi="Ebrima"/>
          <w:sz w:val="24"/>
        </w:rPr>
      </w:pPr>
    </w:p>
    <w:p w14:paraId="06C24A69" w14:textId="77777777" w:rsidR="00B86D4E" w:rsidRPr="00B86D4E" w:rsidRDefault="00B86D4E" w:rsidP="00B86D4E">
      <w:pPr>
        <w:rPr>
          <w:ins w:id="30" w:author="Chloe Sheasby" w:date="2023-01-02T21:58:00Z"/>
          <w:rFonts w:ascii="Ebrima" w:hAnsi="Ebrima"/>
          <w:sz w:val="24"/>
        </w:rPr>
      </w:pPr>
      <w:ins w:id="31" w:author="Chloe Sheasby" w:date="2023-01-02T21:58:00Z">
        <w:r w:rsidRPr="00B86D4E">
          <w:rPr>
            <w:rFonts w:ascii="Ebrima" w:hAnsi="Ebrima"/>
            <w:sz w:val="24"/>
          </w:rPr>
          <w:t>By signing this contract, I am agreeing to receive text notifications from OC Tutor Scheduling.</w:t>
        </w:r>
      </w:ins>
    </w:p>
    <w:p w14:paraId="320A402F" w14:textId="77777777" w:rsidR="00B86D4E" w:rsidRPr="00B56C2A" w:rsidRDefault="00B86D4E" w:rsidP="00B86D4E">
      <w:pPr>
        <w:rPr>
          <w:rFonts w:ascii="Ebrima" w:hAnsi="Ebrima"/>
          <w:sz w:val="24"/>
        </w:rPr>
        <w:pPrChange w:id="32" w:author="Chloe Sheasby" w:date="2023-01-02T21:58:00Z">
          <w:pPr>
            <w:numPr>
              <w:numId w:val="3"/>
            </w:numPr>
            <w:ind w:left="720" w:hanging="360"/>
          </w:pPr>
        </w:pPrChange>
      </w:pPr>
    </w:p>
    <w:p w14:paraId="4E69C8D8" w14:textId="3BB048F8" w:rsidR="00004D06" w:rsidRDefault="00004D06">
      <w:pPr>
        <w:rPr>
          <w:ins w:id="33" w:author="Chloe Sheasby" w:date="2023-01-02T21:58:00Z"/>
        </w:rPr>
      </w:pPr>
    </w:p>
    <w:p w14:paraId="74EC342C" w14:textId="77777777" w:rsidR="00B86D4E" w:rsidRDefault="00B86D4E"/>
    <w:sectPr w:rsidR="00B86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162D8"/>
    <w:multiLevelType w:val="hybridMultilevel"/>
    <w:tmpl w:val="8C7010E6"/>
    <w:lvl w:ilvl="0" w:tplc="EE34F79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F21A3"/>
    <w:multiLevelType w:val="hybridMultilevel"/>
    <w:tmpl w:val="3632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D17F9"/>
    <w:multiLevelType w:val="hybridMultilevel"/>
    <w:tmpl w:val="BAC2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00311"/>
    <w:multiLevelType w:val="hybridMultilevel"/>
    <w:tmpl w:val="9EA46544"/>
    <w:lvl w:ilvl="0" w:tplc="EE34F79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74596">
    <w:abstractNumId w:val="2"/>
  </w:num>
  <w:num w:numId="2" w16cid:durableId="583993930">
    <w:abstractNumId w:val="1"/>
  </w:num>
  <w:num w:numId="3" w16cid:durableId="105202027">
    <w:abstractNumId w:val="0"/>
  </w:num>
  <w:num w:numId="4" w16cid:durableId="141512553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Nathan Shank">
    <w15:presenceInfo w15:providerId="Windows Live" w15:userId="2d6709432ae0ba1c"/>
  </w15:person>
  <w15:person w15:author="Chloe Sheasby">
    <w15:presenceInfo w15:providerId="AD" w15:userId="S::chloe.sheasby@eagles.oc.edu::cef0ce48-3b47-445e-ab90-91ccc6cb5e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9DD"/>
    <w:rsid w:val="00004D06"/>
    <w:rsid w:val="00086992"/>
    <w:rsid w:val="001C49DD"/>
    <w:rsid w:val="0041166B"/>
    <w:rsid w:val="00546A29"/>
    <w:rsid w:val="0083069B"/>
    <w:rsid w:val="008D41D7"/>
    <w:rsid w:val="00B85B5E"/>
    <w:rsid w:val="00B8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B14C"/>
  <w15:chartTrackingRefBased/>
  <w15:docId w15:val="{B336427F-4FBC-415E-AB9A-013E382B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9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D41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D4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F0DBD6-E987-2047-A7DE-CFDE542DA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Shank</dc:creator>
  <cp:keywords/>
  <dc:description/>
  <cp:lastModifiedBy>Chloe Sheasby</cp:lastModifiedBy>
  <cp:revision>5</cp:revision>
  <cp:lastPrinted>2022-07-26T22:30:00Z</cp:lastPrinted>
  <dcterms:created xsi:type="dcterms:W3CDTF">2022-07-22T20:17:00Z</dcterms:created>
  <dcterms:modified xsi:type="dcterms:W3CDTF">2023-01-03T03:58:00Z</dcterms:modified>
</cp:coreProperties>
</file>